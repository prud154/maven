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https://linuxize.com/post/how-to-install-apache-maven-on-ubuntu-20-04/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https://www.vogella.com/tutorials/ApacheMaven/article.html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https://javakeypoint.wordpress.com/2020/08/18/difference-between-mvn-clean-package-and-mvn-clean-install/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apt update &amp;&amp; apt install -y openjdk-11-jdk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java -version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apt update &amp;&amp; apt install -y maven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mvn --version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https://github.com/mavrick202/spring-petclinic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29000"/>
            <wp:effectExtent b="0" l="0" r="0" t="0"/>
            <wp:docPr id="2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95500"/>
            <wp:effectExtent b="0" l="0" r="0" t="0"/>
            <wp:docPr id="2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71700"/>
            <wp:effectExtent b="0" l="0" r="0" t="0"/>
            <wp:docPr id="2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https://github.com/spring-projects/spring-petclinic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https://github.com/mavrick202/spring-petclinic</w:t>
        </w:r>
      </w:hyperlink>
      <w:r w:rsidDel="00000000" w:rsidR="00000000" w:rsidRPr="00000000">
        <w:rPr>
          <w:rtl w:val="0"/>
        </w:rPr>
        <w:t xml:space="preserve"> - Use this for Maven Testing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Good videos on Maven: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https://www.youtube.com/watch?v=Xatr8AZLOsE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For maven dependencies: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https://search.maven.org/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https://springframework.guru/spring-profiles/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To Start a new Java Springboot Project:</w:t>
      </w:r>
    </w:p>
    <w:p w:rsidR="00000000" w:rsidDel="00000000" w:rsidP="00000000" w:rsidRDefault="00000000" w:rsidRPr="00000000" w14:paraId="0000001A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https://start.spring.io/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84500"/>
            <wp:effectExtent b="0" l="0" r="0" t="0"/>
            <wp:docPr id="3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Use below step: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cd /opt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wget https://dlcdn.apache.org/maven/maven-3/3.8.4/binaries/apache-maven-3.8.4-bin.tar.gz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tar xzvf apache-maven-3.8.4-bin.tar.gz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mv apache-maven-3.8.4-bin.tar.gz  maven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echo 'export M2_HOME=/opt/maven' &gt;&gt; ~/.bashrc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echo 'export PATH=${M2_HOME}/bin:${PATH}' &gt;&gt; ~/.bashrc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source ~/.bashrc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mvn </w:t>
      </w:r>
      <w:sdt>
        <w:sdtPr>
          <w:tag w:val="goog_rdk_0"/>
        </w:sdtPr>
        <w:sdtContent>
          <w:ins w:author="Sreeharsha Veerapalli" w:id="0" w:date="2022-02-09T02:25:37Z">
            <w:r w:rsidDel="00000000" w:rsidR="00000000" w:rsidRPr="00000000">
              <w:rPr>
                <w:rtl w:val="0"/>
              </w:rPr>
              <w:t xml:space="preserve"> </w:t>
            </w:r>
          </w:ins>
        </w:sdtContent>
      </w:sdt>
      <w:r w:rsidDel="00000000" w:rsidR="00000000" w:rsidRPr="00000000">
        <w:rPr>
          <w:rtl w:val="0"/>
        </w:rPr>
        <w:t xml:space="preserve">–version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git clone https://github.com/jenkins-docs/simple-java-maven-app.git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mvn validate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mvn compile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mvn test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mvn package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java -jar /root/simple-java-maven-app/target/my-app-1.0-SNAPSHOT.jar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nano /root/simple-java-maven-app/src/main/java/com/mycompany/app/App.java #Add Custom data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nano /root/simple-java-maven-app/src/test/java/com/mycompany/app/AppTest.java #Add Custom data.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mvn clean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mvn clean compile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mvn clean compile test package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mvn clean compile test package verify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mvn clean compile test package verify install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mvn clean compile test package verify install deploy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mvn package -Dmaven.test.skip=true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How to increment artifact version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As of now everytime you run mvn clean deploy , it will create and push the package to jfrog with the same version which is 2.7.3. We can increment the version to avoid overwriting the artifacts.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https://medium.com/javarevisited/how-to-increment-versions-for-the-maven-build-java-project-a7596cc501c2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Add following code under the plugins: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plugin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groupId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org.codehaus.mojo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groupId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artifactId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build-helper-maven-plugin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artifactId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version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3.2.0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version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plugin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plugin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groupId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org.codehaus.mojo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groupId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artifactId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versions-maven-plugin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artifactId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version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2.8.1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version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plugin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We can set the version by running the command: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mvn versions:set -DnewVersion=1.0.0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mvn clean install deploy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mvn versions:set -DnewVersion=1.0.1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mvn clean install deploy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mvn versions:set -DnewVersion=1.0.2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mvn clean install deploy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sh "mvn versions:set -DnewVersion=Dev-1.0.${BUILD_NUMBER}"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sh "mvn package deploy"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sh "mvn versions:set -DnewVersion=Prod-${BUILD_NUMBER}"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sh "mvn package deploy"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05000"/>
            <wp:effectExtent b="0" l="0" r="0" t="0"/>
            <wp:docPr id="2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medium.com/javarevisited/how-to-increment-versions-for-the-maven-build-java-project-a7596cc501c2" TargetMode="Externa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21" Type="http://schemas.openxmlformats.org/officeDocument/2006/relationships/image" Target="media/image4.png"/><Relationship Id="rId13" Type="http://schemas.openxmlformats.org/officeDocument/2006/relationships/hyperlink" Target="https://github.com/spring-projects/spring-petclinic" TargetMode="External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javakeypoint.wordpress.com/2020/08/18/difference-between-mvn-clean-package-and-mvn-clean-install/" TargetMode="External"/><Relationship Id="rId15" Type="http://schemas.openxmlformats.org/officeDocument/2006/relationships/hyperlink" Target="https://www.youtube.com/watch?v=Xatr8AZLOsE" TargetMode="External"/><Relationship Id="rId14" Type="http://schemas.openxmlformats.org/officeDocument/2006/relationships/hyperlink" Target="https://github.com/mavrick202/spring-petclinic" TargetMode="External"/><Relationship Id="rId17" Type="http://schemas.openxmlformats.org/officeDocument/2006/relationships/hyperlink" Target="https://springframework.guru/spring-profiles/" TargetMode="External"/><Relationship Id="rId16" Type="http://schemas.openxmlformats.org/officeDocument/2006/relationships/hyperlink" Target="https://search.maven.org/" TargetMode="External"/><Relationship Id="rId5" Type="http://schemas.openxmlformats.org/officeDocument/2006/relationships/styles" Target="styles.xml"/><Relationship Id="rId19" Type="http://schemas.openxmlformats.org/officeDocument/2006/relationships/image" Target="media/image3.png"/><Relationship Id="rId6" Type="http://schemas.openxmlformats.org/officeDocument/2006/relationships/customXml" Target="../customXML/item1.xml"/><Relationship Id="rId18" Type="http://schemas.openxmlformats.org/officeDocument/2006/relationships/hyperlink" Target="https://start.spring.io/" TargetMode="External"/><Relationship Id="rId7" Type="http://schemas.openxmlformats.org/officeDocument/2006/relationships/hyperlink" Target="https://linuxize.com/post/how-to-install-apache-maven-on-ubuntu-20-04/" TargetMode="External"/><Relationship Id="rId8" Type="http://schemas.openxmlformats.org/officeDocument/2006/relationships/hyperlink" Target="https://www.vogella.com/tutorials/ApacheMaven/artic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6/U7idVO5Zw8joQvZzisDrCgvw==">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